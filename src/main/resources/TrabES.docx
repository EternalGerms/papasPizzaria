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FATEC – OURINHOS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ANÁLISE E DESENVOLVIMENTO DE SISTEMAS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spacing w:line="700" w:lineRule="auto"/>
        <w:ind w:left="880" w:right="958" w:firstLine="0"/>
        <w:jc w:val="center"/>
        <w:rPr>
          <w:rFonts w:ascii="Arial" w:cs="Arial" w:eastAsia="Arial" w:hAnsi="Arial"/>
          <w:b w:val="1"/>
          <w:sz w:val="64"/>
          <w:szCs w:val="6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700" w:lineRule="auto"/>
        <w:ind w:left="880" w:right="958" w:firstLine="0"/>
        <w:jc w:val="center"/>
        <w:rPr>
          <w:rFonts w:ascii="Arial" w:cs="Arial" w:eastAsia="Arial" w:hAnsi="Arial"/>
          <w:b w:val="1"/>
          <w:sz w:val="64"/>
          <w:szCs w:val="6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" w:lineRule="auto"/>
        <w:ind w:left="1075" w:right="1154" w:firstLine="0"/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vertAlign w:val="baseline"/>
          <w:rtl w:val="0"/>
        </w:rPr>
        <w:t xml:space="preserve">Papa’s Pizzaria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Versão1.0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FATEC – OURINHOS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ANÁLISE E DESENVOLVIMENTO DE SISTEMAS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ENGENHARIA DE SOFTWARE 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700" w:lineRule="auto"/>
        <w:ind w:right="958"/>
        <w:rPr>
          <w:rFonts w:ascii="Arial" w:cs="Arial" w:eastAsia="Arial" w:hAnsi="Arial"/>
          <w:b w:val="1"/>
          <w:sz w:val="64"/>
          <w:szCs w:val="6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left="1075" w:right="1154" w:firstLine="0"/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vertAlign w:val="baseline"/>
          <w:rtl w:val="0"/>
        </w:rPr>
        <w:t xml:space="preserve">Papa’s Pizzaria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0" w:lineRule="auto"/>
        <w:ind w:left="3482" w:right="3560" w:firstLine="0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Versão1.0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404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ACADÊMICOS</w:t>
      </w:r>
    </w:p>
    <w:p w:rsidR="00000000" w:rsidDel="00000000" w:rsidP="00000000" w:rsidRDefault="00000000" w:rsidRPr="00000000" w14:paraId="00000014">
      <w:pPr>
        <w:ind w:right="404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MATHEUS ESPOSTO SAGAE</w:t>
        <w:br w:type="textWrapping"/>
        <w:t xml:space="preserve">REBECA TODA BARBOSA</w:t>
      </w:r>
    </w:p>
    <w:p w:rsidR="00000000" w:rsidDel="00000000" w:rsidP="00000000" w:rsidRDefault="00000000" w:rsidRPr="00000000" w14:paraId="00000017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JOÃO VINÍCIUS WOLF AZEVEDO</w:t>
      </w:r>
    </w:p>
    <w:p w:rsidR="00000000" w:rsidDel="00000000" w:rsidP="00000000" w:rsidRDefault="00000000" w:rsidRPr="00000000" w14:paraId="00000018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FERREIRA FRANÇA</w:t>
      </w:r>
    </w:p>
    <w:p w:rsidR="00000000" w:rsidDel="00000000" w:rsidP="00000000" w:rsidRDefault="00000000" w:rsidRPr="00000000" w14:paraId="00000019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LEONARDO FRANÇA DE OLIVEIRA</w:t>
      </w:r>
    </w:p>
    <w:p w:rsidR="00000000" w:rsidDel="00000000" w:rsidP="00000000" w:rsidRDefault="00000000" w:rsidRPr="00000000" w14:paraId="0000001A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40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3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536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Desenvolvido para as disciplinas de Engenharia de Software da Faculdade de Tecnologia de Ourinhos.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/>
        <w:sectPr>
          <w:footerReference r:id="rId7" w:type="default"/>
          <w:pgSz w:h="16840" w:w="11920" w:orient="portrait"/>
          <w:pgMar w:bottom="1134" w:top="1701" w:left="1701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Gerenciamento de Configuração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5076"/>
        <w:gridCol w:w="2263"/>
        <w:tblGridChange w:id="0">
          <w:tblGrid>
            <w:gridCol w:w="1418"/>
            <w:gridCol w:w="5076"/>
            <w:gridCol w:w="2263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18/04/2024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Formatação/Composição da Engenharia de Requisitos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Matheus Esposto Sagae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28/05/2024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Feito correção após primeira entrega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Rafael Ferreira França, João Vinícius Wolf Azevedo, Rebeca Toda Barbosa, Matheus Esposto Sagae e Leonardo França de Oliveira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7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Gerenciamento de Configuração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7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 AO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Delimitação do Problema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Justificativa da Escolha do 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Método de Trabalho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7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Principais Envolvidos e suas Características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do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2.3.3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Desenvolvedores do Sistema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Mapa Mental do sistema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7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DO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075"/>
            </w:tabs>
            <w:spacing w:after="10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75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MODELAGEM DO SISTEMA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telas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Cadastro de Produto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Processamento do pedido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Use Case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Geral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75"/>
            </w:tabs>
            <w:spacing w:after="10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4.2.3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Específico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8"/>
        </w:numPr>
        <w:ind w:left="432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 AO DOCUMENTO</w:t>
      </w:r>
    </w:p>
    <w:p w:rsidR="00000000" w:rsidDel="00000000" w:rsidP="00000000" w:rsidRDefault="00000000" w:rsidRPr="00000000" w14:paraId="0000007B">
      <w:pPr>
        <w:spacing w:before="15" w:line="2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especifica os requisitos do sistema Papa's Pizzaria,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7C">
      <w:pPr>
        <w:spacing w:before="15" w:line="2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Tema</w:t>
      </w:r>
    </w:p>
    <w:p w:rsidR="00000000" w:rsidDel="00000000" w:rsidP="00000000" w:rsidRDefault="00000000" w:rsidRPr="00000000" w14:paraId="0000007E">
      <w:pPr>
        <w:spacing w:before="15" w:line="2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Sistema para Venda/Delivery.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 do Projeto</w:t>
      </w:r>
    </w:p>
    <w:p w:rsidR="00000000" w:rsidDel="00000000" w:rsidP="00000000" w:rsidRDefault="00000000" w:rsidRPr="00000000" w14:paraId="00000080">
      <w:pPr>
        <w:spacing w:before="12" w:line="260" w:lineRule="auto"/>
        <w:ind w:firstLine="708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de entrega da Papa's Pizzaria visa oferecer uma plataforma digital intuitiva e eficiente para facilitar o processo de pedido, pagamento e entrega de pizzas aos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Delimitação do Problema</w:t>
      </w:r>
    </w:p>
    <w:p w:rsidR="00000000" w:rsidDel="00000000" w:rsidP="00000000" w:rsidRDefault="00000000" w:rsidRPr="00000000" w14:paraId="00000082">
      <w:pPr>
        <w:spacing w:before="14" w:line="260" w:lineRule="auto"/>
        <w:ind w:firstLine="576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Dificuldade e inconveniência na realização de pedidos, que consequentemente afeta a eficiência operacional de uma pizzaria, além da falta de transparência e rastreabilidade comparado a outros tipos/sistemas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Justificativa da Escolha do Tema</w:t>
      </w:r>
    </w:p>
    <w:p w:rsidR="00000000" w:rsidDel="00000000" w:rsidP="00000000" w:rsidRDefault="00000000" w:rsidRPr="00000000" w14:paraId="00000084">
      <w:pPr>
        <w:spacing w:before="15" w:line="260" w:lineRule="auto"/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o aumento do uso de dispositivos móveis e a preferência dos consumidores por soluções digitais, a criação de um sistema de entrega de pizza online se alinha às tendências tecnológicas atuais.</w:t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3dy6vkm" w:id="6"/>
      <w:bookmarkEnd w:id="6"/>
      <w:commentRangeStart w:id="1"/>
      <w:r w:rsidDel="00000000" w:rsidR="00000000" w:rsidRPr="00000000">
        <w:rPr>
          <w:rtl w:val="0"/>
        </w:rPr>
        <w:t xml:space="preserve">Método de Trabalho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6" w:line="360" w:lineRule="auto"/>
        <w:ind w:right="96" w:firstLine="57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escolha de um modelo híbrido que integra o Modelo Cascata, Prototipação e Metodologias Ágeis é justificada pela necessidade de combinar as vantagens distintas de cada abordagem para otimizar o processo de desenvolvimento de software. Cada modelo será aplicado em fases específicas do projeto para maximizar sua eficácia.</w:t>
      </w:r>
    </w:p>
    <w:p w:rsidR="00000000" w:rsidDel="00000000" w:rsidP="00000000" w:rsidRDefault="00000000" w:rsidRPr="00000000" w14:paraId="00000087">
      <w:pPr>
        <w:spacing w:before="7" w:line="360" w:lineRule="auto"/>
        <w:ind w:right="9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 Cascata: Utilizado na fase inicial do projeto, o Modelo Cascata, descrito por Royce (1970), oferece uma estrutura sequencial clara e bem definida. É ideal quando os requisitos são estáveis e bem compreendidos, permitindo um planejamento detalhado e uma execução ordenada. Esta abordagem será aplicada nas etapas de definição e análise de requisitos, onde a clareza e a estrutura são cruciais para o sucesso do projeto.</w:t>
      </w:r>
    </w:p>
    <w:p w:rsidR="00000000" w:rsidDel="00000000" w:rsidP="00000000" w:rsidRDefault="00000000" w:rsidRPr="00000000" w14:paraId="00000088">
      <w:pPr>
        <w:spacing w:before="7" w:line="360" w:lineRule="auto"/>
        <w:ind w:right="9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Prototipação: Incorporada durante a fase de design e desenvolvimento, a Prototipação, conforme descrita por Boehm (1986), permite a criação de modelos funcionais do sistema para validar requisitos e obter feedback antecipado dos usuários. Esta abordagem facilitará a identificação precoce de problemas e ajustes necessários, aumentando a precisão no entendimento das necessidades do usuário.</w:t>
      </w:r>
    </w:p>
    <w:p w:rsidR="00000000" w:rsidDel="00000000" w:rsidP="00000000" w:rsidRDefault="00000000" w:rsidRPr="00000000" w14:paraId="00000089">
      <w:pPr>
        <w:spacing w:before="7" w:line="360" w:lineRule="auto"/>
        <w:ind w:right="9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Metodologias Ágeis: Aplicadas durante as fases de desenvolvimento e testes, as Metodologias Ágeis, como Scrum e Extreme Programming (XP), enfatizam a flexibilidade, a colaboração contínua com o cliente e entregas incrementais frequentes. Segundo Beck et al. (2001) e Schwaber e Sutherland (2013), essas metodologias são eficazes em ambientes dinâmicos e incertos, permitindo adaptações rápidas às mudanças nos requisitos e prioridades do projeto. Elas serão empregadas para gerenciar e adaptar as mudanças conforme o projeto evolui.</w:t>
      </w:r>
    </w:p>
    <w:p w:rsidR="00000000" w:rsidDel="00000000" w:rsidP="00000000" w:rsidRDefault="00000000" w:rsidRPr="00000000" w14:paraId="0000008A">
      <w:pPr>
        <w:spacing w:before="7" w:line="360" w:lineRule="auto"/>
        <w:ind w:right="9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7" w:line="360" w:lineRule="auto"/>
        <w:ind w:right="96"/>
        <w:jc w:val="both"/>
        <w:rPr>
          <w:rFonts w:ascii="Arial" w:cs="Arial" w:eastAsia="Arial" w:hAnsi="Arial"/>
          <w:i w:val="1"/>
          <w:sz w:val="24"/>
          <w:szCs w:val="24"/>
        </w:rPr>
        <w:sectPr>
          <w:footerReference r:id="rId8" w:type="default"/>
          <w:type w:val="nextPage"/>
          <w:pgSz w:h="16840" w:w="11920" w:orient="portrait"/>
          <w:pgMar w:bottom="1134" w:top="1701" w:left="1701" w:right="1134" w:header="720" w:footer="72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Ao combinar essas metodologias de maneira estratégica, buscamos criar um processo de desenvolvimento robusto e adaptável. O Modelo Cascata proporcionará a clareza e a estrutura necessárias no início do projeto, a Prototipação garantirá a validação iterativa das necessidades do usuário, e as Metodologias Ágeis oferecerão a flexibilidade e adaptabilidade necessárias para enfrentar mudanças ao longo do ciclo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8"/>
        </w:numPr>
        <w:ind w:left="432" w:hanging="43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capítulo tem como objetivo descrever de forma geral o sistema, o escopo e as principais funções. A descrição geral do sistema deve abranger os itens a seguir.</w:t>
      </w:r>
    </w:p>
    <w:p w:rsidR="00000000" w:rsidDel="00000000" w:rsidP="00000000" w:rsidRDefault="00000000" w:rsidRPr="00000000" w14:paraId="0000008E">
      <w:pPr>
        <w:spacing w:before="74" w:lineRule="auto"/>
        <w:ind w:left="102" w:right="4566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90">
      <w:pPr>
        <w:ind w:left="102" w:right="91" w:firstLine="60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 problema a ser resolvido é a falta de eficiência e conveniência no processo de entrega de pizzas. Os principais afetados pelo sistema são tanto os clientes quanto a própria pizzaria. Para os clientes, o sistema proporcionará uma experiência de compra mais conveniente e transparente, permitindo que eles façam pedidos de pizza de forma rápida e fácil, acompanhem o status de seus pedidos em tempo real e personalizem suas escolhas de acordo com suas preferências individuais. Para a pizzaria, o sistema irá melhorar a eficiência operacional, reduzir erros de comunicação, otimizar o tempo de entrega e fornecer dados valiosos para análise e tomada de decisões, como o histórico de pedidos e as preferências dos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92">
      <w:pPr>
        <w:ind w:firstLine="57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objetivo geral do sistema é proporcionar um gerenciamento eficiente de pedidos e entregas em uma pizzaria. Especificamente, o sistema visa permitir um controle eficaz dos pedidos feitos pelos clientes, tanto para entrega quanto para retirada no local, e uma manutenção do cardápio de forma conveniente para os funcionários. Além disso, o sistema busca oferecer um acompanhamento detalhado do status dos pedidos, facilitando a comunicação entre a cozinha e o pessoal de entrega, e fornecer análises de dados para auxiliar os proprietários na tomada de decisões estratégicas.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Descrição do Sistema</w:t>
      </w:r>
    </w:p>
    <w:p w:rsidR="00000000" w:rsidDel="00000000" w:rsidP="00000000" w:rsidRDefault="00000000" w:rsidRPr="00000000" w14:paraId="00000094">
      <w:pPr>
        <w:ind w:firstLine="57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 entrega deverá fornecer uma interface amigável e fácil de usar para os clientes navegarem pelo menu, selecionarem suas pizzas e personalizarem seus pedidos de acordo com suas preferências, facilitar o processo de pedido e permitir que os funcionários da pizzaria possam gerenciar facilmente esses pedidos.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8"/>
        </w:numPr>
        <w:ind w:left="720" w:hanging="72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Principais Envolvidos e suas Características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Rebeca será responsável quanto ao design da interface de todo o aplicativo, enquanto quanto a parte do código será dividida entre Leonardo e João Vinícius. Já a parte de teste unitários e banco de dados, Matheus e Rafael. </w:t>
      </w:r>
    </w:p>
    <w:p w:rsidR="00000000" w:rsidDel="00000000" w:rsidP="00000000" w:rsidRDefault="00000000" w:rsidRPr="00000000" w14:paraId="00000097">
      <w:pPr>
        <w:pStyle w:val="Heading3"/>
        <w:numPr>
          <w:ilvl w:val="2"/>
          <w:numId w:val="8"/>
        </w:numPr>
        <w:ind w:left="720" w:hanging="72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Usuários do Sistema</w:t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Inicialmente será disponibilizado acesso e cadastro temporário de usuários nos quais podem ser acessados por alguns alunos para fins de teste.</w:t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8"/>
        </w:numPr>
        <w:ind w:left="720" w:hanging="72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Desenvolvedores do Sistema</w:t>
      </w:r>
    </w:p>
    <w:p w:rsidR="00000000" w:rsidDel="00000000" w:rsidP="00000000" w:rsidRDefault="00000000" w:rsidRPr="00000000" w14:paraId="0000009A">
      <w:pPr>
        <w:spacing w:before="15" w:line="260" w:lineRule="auto"/>
        <w:ind w:firstLine="70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desenvolvedores serão alunos da Faculdade de Tecnologia de Ourinhos, do curso de Análise e Desenvolvimento de Sistemas, do período Noturno. O desenvolvimento terá o auxílio e gerenciamento dos professores das disciplinas de Engenharia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102" w:right="85" w:firstLine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8"/>
        </w:numPr>
        <w:spacing w:line="360" w:lineRule="auto"/>
        <w:ind w:left="576" w:hanging="576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Restrições de Negócio: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pizzaria pode ter políticas específicas de entrega, como uma área geográfica de cobertura ou horários de funcionamento restritos, que devem ser respeitadas pelo sistema.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Restrições de Desempenho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sistema deve ser capaz de lidar com um grande volume de pedidos durante os horários de pico, garantindo que o tempo de resposta permaneça aceitável para os clientes.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Tolerância à Falhas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sistema deve ser projetado com redundância e mecanismos de recuperação de falhas para garantir a disponibilidade contínua do serviço, mesmo em caso de problemas técnicos.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Volume de Informação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sistema precisará armazenar informações sobre pedidos, clientes, menus e transações financeiras. Portanto, deve ser dimensionado para lidar com um grande volume de dados de forma eficiente.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Estimativa de Crescimento de Volume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sistema deve ser escalável para lidar com um potencial aumento no volume de pedidos e dados à medida que a pizzaria cresce e conquista mais clientes.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Ferramentas de Apoio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O sistema pode se beneficiar de ferramentas de apoio, como sistemas de análise de dados para extrair insights valiosos dos dados coletados e ferramentas de gestão de relacionamento com o cliente (CRM) para melhorar a fidelidade do cliente e a personalização do serviço.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Segurança da Informação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Deve-se garantir que todas as transações financeiras sejam seguras e que os dados dos clientes sejam protegidos contra acessos não autorizados.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8"/>
        </w:numPr>
        <w:spacing w:line="360" w:lineRule="auto"/>
        <w:ind w:left="576" w:hanging="576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Mapa Mental do sistema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96" w:right="0" w:hanging="12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  <w:drawing>
          <wp:inline distB="0" distT="0" distL="0" distR="0">
            <wp:extent cx="6391685" cy="35990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685" cy="3599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8"/>
        </w:numPr>
        <w:ind w:left="432" w:hanging="432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A7">
      <w:pPr>
        <w:spacing w:before="15" w:line="260" w:lineRule="auto"/>
        <w:ind w:firstLine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Tomando por base o contexto do sistema, foram identificados os seguintes requisitos: 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2jxsxqh" w:id="17"/>
      <w:bookmarkEnd w:id="17"/>
      <w:commentRangeStart w:id="2"/>
      <w:r w:rsidDel="00000000" w:rsidR="00000000" w:rsidRPr="00000000">
        <w:rPr>
          <w:rtl w:val="0"/>
        </w:rPr>
        <w:t xml:space="preserve">Requisitos Funcionais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 estão os requisitos funcionais do sistema, ou seja, as funções que o sistema deve exercer.</w:t>
      </w:r>
    </w:p>
    <w:p w:rsidR="00000000" w:rsidDel="00000000" w:rsidP="00000000" w:rsidRDefault="00000000" w:rsidRPr="00000000" w14:paraId="000000AA">
      <w:pPr>
        <w:ind w:left="422" w:right="612"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Observações: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Dados marcados com * (asterisco) serão considerados campos de preenchimento obrigatório.</w:t>
      </w:r>
    </w:p>
    <w:tbl>
      <w:tblPr>
        <w:tblStyle w:val="Table2"/>
        <w:tblW w:w="8995.0" w:type="dxa"/>
        <w:jc w:val="left"/>
        <w:tblInd w:w="5.0" w:type="dxa"/>
        <w:tblLayout w:type="fixed"/>
        <w:tblLook w:val="0400"/>
      </w:tblPr>
      <w:tblGrid>
        <w:gridCol w:w="1315"/>
        <w:gridCol w:w="3760"/>
        <w:gridCol w:w="1360"/>
        <w:gridCol w:w="2560"/>
        <w:tblGridChange w:id="0">
          <w:tblGrid>
            <w:gridCol w:w="1315"/>
            <w:gridCol w:w="3760"/>
            <w:gridCol w:w="1360"/>
            <w:gridCol w:w="25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</w:rPr>
            </w:pPr>
            <w:commentRangeStart w:id="3"/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595959" w:val="clear"/>
            <w:vAlign w:val="bottom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sz w:val="22"/>
                <w:szCs w:val="22"/>
                <w:rtl w:val="0"/>
              </w:rPr>
              <w:t xml:space="preserve">Requisitos Relacionados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Cadastrar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Autenticação de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Navegação e Visualização de 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Personalização de Pedidos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RF03, RF09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Adição de Produtos ao Carrinho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Processo de Pedido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Gestão de Entregas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Opções de Pagamento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RF06, RF01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Gestão de Conta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Programa de Fidelidade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RF08, RF09</w:t>
            </w:r>
          </w:p>
        </w:tc>
      </w:tr>
    </w:tbl>
    <w:p w:rsidR="00000000" w:rsidDel="00000000" w:rsidP="00000000" w:rsidRDefault="00000000" w:rsidRPr="00000000" w14:paraId="000000D8">
      <w:pPr>
        <w:spacing w:after="1" w:line="360" w:lineRule="auto"/>
        <w:ind w:right="9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RF01 – Cadastrar Usuário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realizem o cadastro fornecendo informações pessoais.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inclusão dos seguintes dados no cadastro do usuário: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completo (obrigatório)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 (obrigatório)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 (obrigatório e deve ser único)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telefone (obrigatório)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validar os campos obrigatórios para garantir que: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os campos obrigatórios estão preenchidos.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e-mail fornecido tem um formato válido.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número de telefone fornecido tem um formato válido.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verificar a unicidade do e-mail para garantir que não haja dois usuários cadastrados com o mesmo e-mail.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execute operações de: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dos seus dados de cadastro.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Atualização dos seus dados de cadastro.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Exclusão do seu cadastro.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enviar um e-mail de confirmação para o usuário após o cadastro ser realizado com sucesso, contendo um link para ativação da conta.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ative sua conta através do link enviado por e-mail.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a segurança dos dados do usuário, utilizando criptografia para armazenar informações sensíveis como senhas.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ao usuário durante o processo de cadastro, indicando se houve sucesso ou falha, e orientando sobre como corrigir eventuais erros.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sistema deve permitir a recuperação da senha, caso o usuário a esqueça, enviando um e-mail com instruções para redefinição da senha.</w:t>
      </w:r>
    </w:p>
    <w:p w:rsidR="00000000" w:rsidDel="00000000" w:rsidP="00000000" w:rsidRDefault="00000000" w:rsidRPr="00000000" w14:paraId="000000EE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RF02 – Autenticação de Usuário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um mecanismo de controle de acesso para os usuários.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as seguintes operações de autenticação: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Login utilizando e-mail e senha.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Recuperação de senha em caso de esquecimento.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inclusão dos seguintes dados para autenticação: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 (obrigatório)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Senha (obrigatório)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validar os campos obrigatórios durante a autenticação para garantir que: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e-mail tem um formato válido.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senha fornecida atende aos critérios de segurança estabelecidos (por exemplo, comprimento mínimo, combinação de caracteres).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recuperação de dados cadastrais em caso de esquecimento de senha ou login, enviando um e-mail com instruções para redefinição da senha ao e-mail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a validação bem-sucedida do login, o sistema deve apresentar ao usuário as funções disponíveis de acordo com seu perfil e permissões.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implementar medidas de segurança para a autenticação, incluindo: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Criptografia das senhas armazenadas.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Implementação de HTTPS para garantir a segurança da transmissão de dados.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Bloqueio temporário de contas após múltiplas tentativas de login falhadas.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Autenticação multifator (MFA) opcional para aumentar a segurança.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execute operações de: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de suas informações de autenticação.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Alteração de senha.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Desativação da conta.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ao usuário durante o processo de login, indicando se houve sucesso ou falha, e orientando sobre como corrigir eventuais erros.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logs de atividades de autenticação, incluindo tentativas de login, mudanças de senha e recuperação de conta, para fins de auditoria e segurança.</w:t>
      </w:r>
    </w:p>
    <w:p w:rsidR="00000000" w:rsidDel="00000000" w:rsidP="00000000" w:rsidRDefault="00000000" w:rsidRPr="00000000" w14:paraId="00000106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RF03 – Navegação e Visualização de Produtos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naveguem facilmente pelas categorias de produtos disponíveis.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visualização dos seguintes detalhes de cada produto: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Imagens do produto.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detalhada do produto.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Preço do produto.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que a navegação e visualização dos produtos estejam acessíveis após a autenticação do usuário por meio de login e senha.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que a interface do usuário para navegação e visualização de produtos seja: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Amigável, proporcionando uma experiência de usuário intuitiva e fácil de usar.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Responsiva, ajustando-se adequadamente a diferentes dispositivos e tamanhos de tela (desktop, tablets, smartphones).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navegação por: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Categorias de pizzas.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Filtros e critérios de pesquisa (por exemplo, ingredientes, preço, promoções).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visual ao usuário durante a navegação, como: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Indicação de carregamento de conteúdo.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Destaque de produtos em promoção ou novos lançamentos.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executem operações de: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de produtos por categoria ou por critérios de pesquisa específicos.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Visualização de uma lista de produtos em formato de galeria ou lista.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Acesso rápido aos detalhes do produto ao clicar em uma miniatura ou link.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logs de navegação e visualização de produtos para fins de análise e melhoria contínua da experiência do usuário.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integrar mecanismos de acessibilidade para garantir que usuários com necessidades especiais possam navegar e visualizar produtos sem barreiras.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adicionem produtos visualizados ao carrinho de compras diretamente da interface de navegação e visualização.</w:t>
      </w:r>
    </w:p>
    <w:p w:rsidR="00000000" w:rsidDel="00000000" w:rsidP="00000000" w:rsidRDefault="00000000" w:rsidRPr="00000000" w14:paraId="0000011D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RF04 – Personalização de Pedidos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personalizem seus pedidos de pizza.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inclusão das seguintes opções de personalização para as pizzas: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Adição de ingredientes.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Remoção de ingredientes.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Escolha do tamanho da pizza.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Escolha do tipo de borda.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calcular automaticamente o preço da pizza com base nas personalizações feitas, considerando: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 adicional de ingredientes adicionados.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Desconto ou ajuste de preço para ingredientes removidos.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Diferenças de preço entre os tamanhos de pizza.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Diferenças de preço entre os tipos de borda.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em tempo real ao usuário durante o processo de personalização, incluindo: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Atualização do preço total conforme as opções são selecionadas ou alteradas.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Indicação de quais ingredientes estão disponíveis ou indisponíveis.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visualize um resumo das personalizações antes de adicionar a pizza ao carrinho de compras.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que todas as opções de personalização estejam claramente apresentadas e sejam fáceis de selecionar, através de uma interface amigável e intuitiva.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salve combinações de personalização favoritas para pedidos futuros.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logs de personalizações feitas pelos usuários para fins de análise e melhoria contínua do serviço.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validar as opções de personalização para garantir que: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Ingredientes adicionados ou removidos sejam compatíveis com a base da pizza selecionada.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preço calculado reflete corretamente as personalizações feitas.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modifique ou cancele personalizações antes de finalizar o pedido.</w:t>
      </w:r>
    </w:p>
    <w:p w:rsidR="00000000" w:rsidDel="00000000" w:rsidP="00000000" w:rsidRDefault="00000000" w:rsidRPr="00000000" w14:paraId="00000134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RF05 – Adição de Produtos ao Carrinho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adicionem produtos ao carrinho de compras.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inclusão dos seguintes dados ao adicionar um produto ao carrinho: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Identificação do produto.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do produto.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visualizem um resumo do pedido antes de finalizá-lo, incluindo: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de produtos adicionados.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Quantidade de cada produto.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Preço individual de cada produto.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Preço total do pedido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executem operações de: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Adição de produtos ao carrinho.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Remoção de produtos do carrinho.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Alteração das quantidades de produtos no carrinho.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atualizar automaticamente o preço total do pedido ao adicionar, remover ou alterar a quantidade de produtos no carrinho.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visual ao usuário durante as operações de adição, remoção e alteração de produtos no carrinho, incluindo: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Confirmação de que um produto foi adicionado ou removido.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Atualização do preço total.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usuário salve o carrinho de compras para continuar a compra posteriormente.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logs das operações realizadas no carrinho de compras para fins de análise e melhoria contínua do serviço.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validar os dados do carrinho para garantir que: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Todos os produtos adicionados estejam disponíveis em estoque.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quantidades solicitadas sejam permitidas.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cliente finalize o pedido a partir do carrinho de compras, direcionando-o ao processo de pagamento e confirmação.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 cliente finalize o pedido a partir do carrinho de compras, direcionando-o ao processo de pagamento e confirmação.</w:t>
      </w:r>
    </w:p>
    <w:p w:rsidR="00000000" w:rsidDel="00000000" w:rsidP="00000000" w:rsidRDefault="00000000" w:rsidRPr="00000000" w14:paraId="0000014D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commentRangeStart w:id="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RF06 – Processo de Pedido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revisem e confirmem seus pedidos antes da finalização.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visual ao usuário durante o processo de revisão do pedido, indicando claramente os detalhes do pedido e oferecendo opções para ajustes, se necessário.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agendem pedidos para entrega em horários específicos, incluindo: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Seleção da data e horário desejados para entrega.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Opções de intervalo de horário de entrega.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confirmação ao usuário após a conclusão do agendamento do pedido, incluindo: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Confirmação da data e horário agendados.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Instruções adicionais, se necessário, para garantir uma entrega bem-sucedida.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cancelem ou modifiquem pedidos agendados dentro de um prazo determinado antes do horário de entrega agendado.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logs das operações realizadas durante o processo de revisão e agendamento de pedidos para fins de análise e melhoria contínua do serviço.</w:t>
      </w:r>
    </w:p>
    <w:p w:rsidR="00000000" w:rsidDel="00000000" w:rsidP="00000000" w:rsidRDefault="00000000" w:rsidRPr="00000000" w14:paraId="00000158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RF07 – Gestão de Entregas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a funcionalidade de rastreamento em tempo real do status do pedido, desde o momento do preparo até a entrega.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acompanhem o progresso do pedido em tempo real, visualizando informações sobre: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 atual do pedido (por exemplo, em preparo, em rota de entrega, entregue).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Atividades relacionadas ao pedido, como início do preparo, saída para entrega e entrega concluída.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Localização do entregador, quando aplicável.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uma interface amigável e intuitiva para o rastreamento do pedido, acessível tanto via aplicativo quanto via website.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a precisão das informações de rastreamento, atualizando o status do pedido em tempo real e refletindo quaisquer alterações ou eventos relevantes durante o processo de entrega.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recebam notificações automáticas sobre o status do pedido, incluindo: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Confirmação do pedido após a conclusão da compra.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Atualizações sobre o progresso do pedido, como início do preparo, saída para entrega e entrega concluída.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Alertas em caso de atrasos ou problemas durante a entrega.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oferecer opções de comunicação em tempo real entre o cliente e o entregador, como mensagens de texto ou chat integrado, para facilitar a comunicação durante o processo de entrega.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forneçam feedback sobre a experiência de entrega, incluindo avaliações e comentários sobre o serviço prestado.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a privacidade e segurança das informações de rastreamento e comunicação entre cliente e entregador, utilizando medidas de criptografia e proteção de dados adequadas.</w:t>
      </w:r>
    </w:p>
    <w:p w:rsidR="00000000" w:rsidDel="00000000" w:rsidP="00000000" w:rsidRDefault="00000000" w:rsidRPr="00000000" w14:paraId="00000167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RF08 – Opções de Pagamento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suportar diversas formas de pagamento para oferecer flexibilidade aos clientes.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as seguintes opções de pagamento: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Cartão de crédito.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Cartão de débito.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Carteiras digitais (por exemplo, Paypal, Apple Pay, Google Wallet).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Pagamento na entrega  (em dinheiro ou com cartão).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Utilização de pontos do programa de fidelidade.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que os clientes possam selecionar e utilizar a opção de pagamento desejada durante o processo de finalização do pedido.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calcular e exibir claramente o valor total a ser pago, incluindo qualquer desconto aplicado ao utilizar pontos do programa de fidelidade.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salvem suas informações de pagamento para uso em futuros pedidos, garantindo que essas informações sejam armazenadas de maneira segura e conforme as regulamentações de proteção de dados.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validar as informações de pagamento fornecidas pelos clientes, garantindo que: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dados do cartão de crédito/débito são válidos e completos.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carteiras digitais são autenticadas corretamente.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pontos do programa de fidelidade são suficientes para cobrir o valor do pedido, se essa opção for escolhida.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a segurança das transações financeiras através de: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Criptografia dos dados de pagamento durante a transmissão.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Armazenamento seguro das informações de pagamento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Conformidade com padrões de segurança, como PCI-DSS.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em tempo real ao cliente sobre o status da transação de pagamento, incluindo: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Confirmação de pagamento bem-sucedido.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Notificação de falha na transação e orientações para correção.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clientes visualizem um histórico de transações de pagamento em seu perfil, incluindo detalhes de cada pagamento realizado.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registrar logs de todas as transações financeiras para fins de auditoria, análise e melhoria contínua do serviço.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oferecer suporte ao cliente para resolução de problemas relacionados a pagamentos, como transações falhadas ou reembolsos.</w:t>
      </w:r>
    </w:p>
    <w:p w:rsidR="00000000" w:rsidDel="00000000" w:rsidP="00000000" w:rsidRDefault="00000000" w:rsidRPr="00000000" w14:paraId="00000180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RF09 – Gestão de Conta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visualizem e editem suas informações de perfil.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a inclusão e edição dos seguintes dados no perfil do usuário: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Nome completo.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 de entrega (com opção de adicionar múltiplos endereços).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 de telefone.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E-mail.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Preferências de comunicação.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executem operações de: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dos seus dados de perfil.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Atualização dos seus dados de perfil.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Exclusão de endereços de entrega.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visualizem um histórico de pedidos anteriores, incluindo: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e hora do pedido.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de produtos e quantidades.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Preço total do pedido.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 do pedido (por exemplo, entregue, cancelado).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Detalhes da entrega ou retirada.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ao usuário durante o processo de atualização do perfil, indicando se houve sucesso ou falha, e orientando sobre como corrigir eventuais erros.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recuperem suas informações de login (por exemplo, redefinição de senha) através de um processo seguro, enviando um e-mail com instruções para o e-mail cadastrado.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desativem suas contas se desejarem, com uma opção para reativação futura.</w:t>
      </w:r>
    </w:p>
    <w:p w:rsidR="00000000" w:rsidDel="00000000" w:rsidP="00000000" w:rsidRDefault="00000000" w:rsidRPr="00000000" w14:paraId="00000195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RF10 – Programa de Fidelidade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implementar um programa de fidelidade que acumule pontos para os usuários após cada pedido finalizado.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calcular e adicionar pontos ao saldo do usuário com base nas seguintes condições: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 gasto no pedido (pontos proporcionais ao valor total do pedido).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de produto adicionado ao pedido (por exemplo, pontos extras para pizzas específicas).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visualizem seu saldo de pontos atual e histórico de pontos acumulados em sua conta.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utilizem seus pontos acumulados durante o processo de pagamento para obter descontos no valor total do pedido.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calcular automaticamente o desconto aplicado com base na quantidade de pontos que o usuário deseja utilizar, garantindo que: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possa escolher a quantidade de pontos a ser utilizada.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desconto não exceda o valor total do pedido.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fornecer feedback em tempo real ao usuário sobre o saldo de pontos disponível e o desconto aplicado ao utilizar pontos no pagamento.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garantir a segurança e integridade dos pontos acumulados, evitando fraudes e garantindo que os pontos sejam corretamente contabilizados.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executem operações de: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de saldo de pontos.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Visualização de histórico de pontos acumulados e utilizados.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Resgate de pontos para descontos nos pedidos.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notificar os usuários sobre a adição de novos pontos após cada pedido finalizado, incluindo detalhes sobre como os pontos foram calculados.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permitir que os usuários participem de promoções especiais do programa de fidelidade, onde pontos extras podem ser acumulados por atividades específicas ou em eventos promocionais.</w:t>
      </w:r>
    </w:p>
    <w:p w:rsidR="00000000" w:rsidDel="00000000" w:rsidP="00000000" w:rsidRDefault="00000000" w:rsidRPr="00000000" w14:paraId="000001A7">
      <w:pPr>
        <w:pStyle w:val="Heading2"/>
        <w:numPr>
          <w:ilvl w:val="1"/>
          <w:numId w:val="8"/>
        </w:numPr>
        <w:ind w:left="576" w:hanging="576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1A8">
      <w:pPr>
        <w:ind w:firstLine="709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Abaixo estão os requisitos não funcionais do sistema.</w:t>
      </w:r>
    </w:p>
    <w:tbl>
      <w:tblPr>
        <w:tblStyle w:val="Table3"/>
        <w:tblW w:w="9640.0" w:type="dxa"/>
        <w:jc w:val="left"/>
        <w:tblInd w:w="5.0" w:type="dxa"/>
        <w:tblLayout w:type="fixed"/>
        <w:tblLook w:val="0400"/>
      </w:tblPr>
      <w:tblGrid>
        <w:gridCol w:w="1720"/>
        <w:gridCol w:w="2300"/>
        <w:gridCol w:w="1980"/>
        <w:gridCol w:w="1420"/>
        <w:gridCol w:w="2220"/>
        <w:tblGridChange w:id="0">
          <w:tblGrid>
            <w:gridCol w:w="1720"/>
            <w:gridCol w:w="2300"/>
            <w:gridCol w:w="1980"/>
            <w:gridCol w:w="1420"/>
            <w:gridCol w:w="2220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D">
            <w:pPr>
              <w:jc w:val="both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Requisitos relacionados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 usuário deve ser capaz de alterar sua senha sem a intervenção de um administrador.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 sistema deve ser compatível com uma variedade de dispositivos.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Compatibilidade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RNF03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 sistema deve ser escalável para lidar com um aumento no número de clientes e pedidos.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Escalabilidade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E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 sistema deve ser seguro contra acesso não autorizado.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0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O tempo de resposta para ações do usuário deve ser razoável.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Desempenho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RNF03</w:t>
            </w:r>
          </w:p>
        </w:tc>
      </w:tr>
    </w:tbl>
    <w:p w:rsidR="00000000" w:rsidDel="00000000" w:rsidP="00000000" w:rsidRDefault="00000000" w:rsidRPr="00000000" w14:paraId="000001C8">
      <w:pPr>
        <w:ind w:firstLine="709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RNF01 – Usabilidade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ser capaz de alterar sua senha sem a intervenção de um administrador.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controle deve ser a partir da entrada de seu login e senha;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interface do usuário deve ser intuitiva e de fácil utilização, permitindo que clientes de diferentes níveis de habilidade possam fazer pedidos sem dificuldades.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RNF02 – Compatibilidade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ser compatível com uma variedade de dispositivos, garantindo uma experiência consistente para todos os usuários.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Antes de atualizado o aplicativo, deve-se testar em diversas plataformas para garantir o quesito de compatibilidade.</w:t>
      </w:r>
    </w:p>
    <w:p w:rsidR="00000000" w:rsidDel="00000000" w:rsidP="00000000" w:rsidRDefault="00000000" w:rsidRPr="00000000" w14:paraId="000001D2">
      <w:pPr>
        <w:ind w:left="708" w:right="9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RNF03 – Escalabilidade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ser escalável para lidar com um aumento no número de clientes e pedidos, sem comprometer o desempenho ou a qualidade do serviço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1" w:line="360" w:lineRule="auto"/>
        <w:ind w:right="9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RNF04 – Manutenibilidade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código-fonte do sistema deve ser bem estruturado, modular e devidamente documentado, facilitando a manutenção e a incorporação de novos recursos no futuro.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9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deve seguir padrões de codificação consistentes e práticas de desenvolvimento ágil.</w:t>
      </w:r>
    </w:p>
    <w:p w:rsidR="00000000" w:rsidDel="00000000" w:rsidP="00000000" w:rsidRDefault="00000000" w:rsidRPr="00000000" w14:paraId="000001D9">
      <w:pPr>
        <w:ind w:right="96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432" w:firstLine="0"/>
        <w:jc w:val="both"/>
        <w:rPr>
          <w:del w:author="RAFAEL FERREIRA FRANCA" w:id="0" w:date="2024-05-26T13:43:00Z"/>
          <w:shd w:fill="auto" w:val="clear"/>
          <w:rPrChange w:author="RAFAEL FERREIRA FRANCA" w:id="1" w:date="2024-05-26T13:43:00Z">
            <w:rPr>
              <w:rFonts w:ascii="Arial" w:cs="Arial" w:eastAsia="Arial" w:hAnsi="Arial"/>
            </w:rPr>
          </w:rPrChange>
        </w:rPr>
        <w:pPrChange w:author="RAFAEL FERREIRA FRANCA" w:id="0" w:date="2024-05-26T13:43:00Z">
          <w:pPr>
            <w:jc w:val="both"/>
          </w:pPr>
        </w:pPrChange>
      </w:pPr>
      <w:del w:author="RAFAEL FERREIRA FRANCA" w:id="0" w:date="2024-05-26T13:43:00Z">
        <w:bookmarkStart w:colFirst="0" w:colLast="0" w:name="_4i7ojhp" w:id="21"/>
        <w:bookmarkEnd w:id="21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DB">
      <w:pPr>
        <w:spacing w:after="200" w:line="276" w:lineRule="auto"/>
        <w:jc w:val="both"/>
        <w:rPr>
          <w:ins w:author="VIVIANE DE FATIMA BARTHOLO" w:id="2" w:date="2024-06-13T20:20:00Z"/>
          <w:rFonts w:ascii="Arial" w:cs="Arial" w:eastAsia="Arial" w:hAnsi="Arial"/>
          <w:b w:val="1"/>
          <w:sz w:val="28"/>
          <w:szCs w:val="28"/>
          <w:highlight w:val="lightGray"/>
        </w:rPr>
      </w:pPr>
      <w:ins w:author="VIVIANE DE FATIMA BARTHOLO" w:id="2" w:date="2024-06-13T20:20:00Z">
        <w:bookmarkStart w:colFirst="0" w:colLast="0" w:name="_2xcytpi" w:id="22"/>
        <w:bookmarkEnd w:id="22"/>
        <w:r w:rsidDel="00000000" w:rsidR="00000000" w:rsidRPr="00000000">
          <w:br w:type="page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DC">
      <w:pPr>
        <w:pStyle w:val="Heading1"/>
        <w:jc w:val="both"/>
        <w:rPr>
          <w:rPrChange w:author="VIVIANE DE FATIMA BARTHOLO" w:id="3" w:date="2024-06-13T20:20:00Z">
            <w:rPr/>
          </w:rPrChange>
        </w:rPr>
        <w:pPrChange w:author="VIVIANE DE FATIMA BARTHOLO" w:id="0" w:date="2024-06-13T20:20:00Z">
          <w:pPr>
            <w:pStyle w:val="Heading1"/>
            <w:numPr>
              <w:ilvl w:val="0"/>
              <w:numId w:val="8"/>
            </w:numPr>
            <w:ind w:left="432" w:hanging="432"/>
          </w:pPr>
        </w:pPrChange>
      </w:pPr>
      <w:r w:rsidDel="00000000" w:rsidR="00000000" w:rsidRPr="00000000">
        <w:rPr>
          <w:rtl w:val="0"/>
        </w:rPr>
        <w:t xml:space="preserve">MODELAGEM DO SISTEMA</w:t>
      </w:r>
    </w:p>
    <w:p w:rsidR="00000000" w:rsidDel="00000000" w:rsidP="00000000" w:rsidRDefault="00000000" w:rsidRPr="00000000" w14:paraId="000001DD">
      <w:pPr>
        <w:spacing w:before="15" w:line="2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Tópico apresenta a modelagem referentes ao projeto apresentado neste documento.</w:t>
      </w:r>
    </w:p>
    <w:p w:rsidR="00000000" w:rsidDel="00000000" w:rsidP="00000000" w:rsidRDefault="00000000" w:rsidRPr="00000000" w14:paraId="000001DE">
      <w:pPr>
        <w:spacing w:before="15" w:line="2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Foram criados modelos baseados no paradigma Orientado a Objetos. </w:t>
      </w:r>
    </w:p>
    <w:p w:rsidR="00000000" w:rsidDel="00000000" w:rsidP="00000000" w:rsidRDefault="00000000" w:rsidRPr="00000000" w14:paraId="000001DF">
      <w:pPr>
        <w:spacing w:before="15" w:line="2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desenvolvimento dos modelos do sistema a ser gerado foi utilizada a Linguagem de Unificada de Modelos (UML).</w:t>
      </w:r>
    </w:p>
    <w:p w:rsidR="00000000" w:rsidDel="00000000" w:rsidP="00000000" w:rsidRDefault="00000000" w:rsidRPr="00000000" w14:paraId="000001E0">
      <w:pPr>
        <w:spacing w:before="15" w:line="2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criação dos modelos foi com auxilio das seguintes ferramentas CASE: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/>
      </w:pPr>
      <w:commentRangeStart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VisualParadigm Online para modelagem dos processos do sistema (Diagramas de Use Case, Classes, Sequencia e Atividades).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Figma para modelagem das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numPr>
          <w:ilvl w:val="2"/>
          <w:numId w:val="8"/>
        </w:numPr>
        <w:ind w:left="720" w:hanging="720"/>
        <w:jc w:val="both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Protótipos de telas</w:t>
      </w:r>
    </w:p>
    <w:p w:rsidR="00000000" w:rsidDel="00000000" w:rsidP="00000000" w:rsidRDefault="00000000" w:rsidRPr="00000000" w14:paraId="000001E4">
      <w:pPr>
        <w:spacing w:after="20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seguir serão apresentados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protótipos</w:t>
      </w:r>
      <w:r w:rsidDel="00000000" w:rsidR="00000000" w:rsidRPr="00000000">
        <w:rPr>
          <w:rFonts w:ascii="Arial" w:cs="Arial" w:eastAsia="Arial" w:hAnsi="Arial"/>
          <w:rtl w:val="0"/>
        </w:rPr>
        <w:t xml:space="preserve"> das telas do sistema. Elas poderão sofrer alterações.</w:t>
      </w:r>
    </w:p>
    <w:p w:rsidR="00000000" w:rsidDel="00000000" w:rsidP="00000000" w:rsidRDefault="00000000" w:rsidRPr="00000000" w14:paraId="000001E5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2"/>
          <w:numId w:val="10"/>
        </w:numPr>
        <w:spacing w:after="200" w:line="276" w:lineRule="auto"/>
        <w:ind w:left="720" w:hanging="720"/>
        <w:rPr>
          <w:rFonts w:ascii="Arial" w:cs="Arial" w:eastAsia="Arial" w:hAnsi="Arial"/>
          <w:b w:val="1"/>
        </w:rPr>
      </w:pPr>
      <w:bookmarkStart w:colFirst="0" w:colLast="0" w:name="_3whwml4" w:id="24"/>
      <w:bookmarkEnd w:id="24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 de Produto</w:t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753735" cy="433895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33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753735" cy="450278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50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numPr>
          <w:ilvl w:val="2"/>
          <w:numId w:val="11"/>
        </w:numPr>
        <w:ind w:left="720" w:hanging="720"/>
        <w:rPr>
          <w:sz w:val="20"/>
          <w:szCs w:val="20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Processamento do pedido</w:t>
      </w:r>
      <w:r w:rsidDel="00000000" w:rsidR="00000000" w:rsidRPr="00000000">
        <w:rPr/>
        <w:drawing>
          <wp:inline distB="0" distT="0" distL="0" distR="0">
            <wp:extent cx="5902554" cy="445118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2554" cy="445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670548" cy="5755659"/>
            <wp:effectExtent b="0" l="0" r="0" t="0"/>
            <wp:docPr descr="Interface gráfica do usuário&#10;&#10;Descrição gerada automaticamente com confiança média" id="4" name="image4.jpg"/>
            <a:graphic>
              <a:graphicData uri="http://schemas.openxmlformats.org/drawingml/2006/picture">
                <pic:pic>
                  <pic:nvPicPr>
                    <pic:cNvPr descr="Interface gráfica do usuário&#10;&#10;Descrição gerada automaticamente com confiança média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48" cy="5755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numPr>
          <w:ilvl w:val="2"/>
          <w:numId w:val="11"/>
        </w:numPr>
        <w:ind w:left="720" w:hanging="72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Relatório</w:t>
      </w:r>
    </w:p>
    <w:p w:rsidR="00000000" w:rsidDel="00000000" w:rsidP="00000000" w:rsidRDefault="00000000" w:rsidRPr="00000000" w14:paraId="000001EA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5753735" cy="4805045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80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53735" cy="480504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80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3"/>
        <w:numPr>
          <w:ilvl w:val="2"/>
          <w:numId w:val="12"/>
        </w:numPr>
        <w:ind w:left="720" w:hanging="720"/>
        <w:rPr/>
      </w:pPr>
      <w:bookmarkStart w:colFirst="0" w:colLast="0" w:name="_3as4poj" w:id="27"/>
      <w:bookmarkEnd w:id="27"/>
      <w:commentRangeStart w:id="6"/>
      <w:r w:rsidDel="00000000" w:rsidR="00000000" w:rsidRPr="00000000">
        <w:rPr>
          <w:rtl w:val="0"/>
        </w:rPr>
        <w:t xml:space="preserve">Diagramas de Use Case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numPr>
          <w:ilvl w:val="2"/>
          <w:numId w:val="12"/>
        </w:numPr>
        <w:ind w:left="720" w:hanging="72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Use Case Geral</w:t>
      </w:r>
    </w:p>
    <w:p w:rsidR="00000000" w:rsidDel="00000000" w:rsidP="00000000" w:rsidRDefault="00000000" w:rsidRPr="00000000" w14:paraId="000001EE">
      <w:pPr>
        <w:spacing w:after="200" w:line="276" w:lineRule="auto"/>
        <w:rPr>
          <w:rFonts w:ascii="Arial" w:cs="Arial" w:eastAsia="Arial" w:hAnsi="Arial"/>
        </w:rPr>
      </w:pPr>
      <w:ins w:author="RAFAEL FERREIRA FRANCA" w:id="4" w:date="2024-05-26T13:44:00Z">
        <w:r w:rsidDel="00000000" w:rsidR="00000000" w:rsidRPr="00000000">
          <w:rPr/>
          <w:drawing>
            <wp:inline distB="0" distT="0" distL="0" distR="0">
              <wp:extent cx="5760085" cy="4236720"/>
              <wp:effectExtent b="0" l="0" r="0" t="0"/>
              <wp:docPr descr="Diagrama&#10;&#10;Descrição gerada automaticamente" id="9" name="image9.png"/>
              <a:graphic>
                <a:graphicData uri="http://schemas.openxmlformats.org/drawingml/2006/picture">
                  <pic:pic>
                    <pic:nvPicPr>
                      <pic:cNvPr descr="Diagrama&#10;&#10;Descrição gerada automaticamente" id="0" name="image9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23672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numPr>
          <w:ilvl w:val="2"/>
          <w:numId w:val="12"/>
        </w:numPr>
        <w:ind w:left="720" w:hanging="720"/>
        <w:rPr/>
      </w:pPr>
      <w:bookmarkStart w:colFirst="0" w:colLast="0" w:name="_49x2ik5" w:id="29"/>
      <w:bookmarkEnd w:id="29"/>
      <w:commentRangeStart w:id="7"/>
      <w:r w:rsidDel="00000000" w:rsidR="00000000" w:rsidRPr="00000000">
        <w:rPr>
          <w:rtl w:val="0"/>
        </w:rPr>
        <w:t xml:space="preserve">Use Case Específico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tbl>
      <w:tblPr>
        <w:tblStyle w:val="Table4"/>
        <w:tblW w:w="11565.0" w:type="dxa"/>
        <w:jc w:val="left"/>
        <w:tblInd w:w="-1611.0" w:type="dxa"/>
        <w:tblLayout w:type="fixed"/>
        <w:tblLook w:val="0400"/>
      </w:tblPr>
      <w:tblGrid>
        <w:gridCol w:w="1274"/>
        <w:gridCol w:w="1230"/>
        <w:gridCol w:w="2062"/>
        <w:gridCol w:w="4804"/>
        <w:gridCol w:w="2195"/>
        <w:tblGridChange w:id="0">
          <w:tblGrid>
            <w:gridCol w:w="1274"/>
            <w:gridCol w:w="1230"/>
            <w:gridCol w:w="2062"/>
            <w:gridCol w:w="4804"/>
            <w:gridCol w:w="21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4b3e1" w:val="clear"/>
            <w:vAlign w:val="center"/>
          </w:tcPr>
          <w:p w:rsidR="00000000" w:rsidDel="00000000" w:rsidP="00000000" w:rsidRDefault="00000000" w:rsidRPr="00000000" w14:paraId="000001F0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4b3e1" w:val="clear"/>
            <w:vAlign w:val="center"/>
          </w:tcPr>
          <w:p w:rsidR="00000000" w:rsidDel="00000000" w:rsidP="00000000" w:rsidRDefault="00000000" w:rsidRPr="00000000" w14:paraId="000001F1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4b3e1" w:val="clear"/>
            <w:vAlign w:val="center"/>
          </w:tcPr>
          <w:p w:rsidR="00000000" w:rsidDel="00000000" w:rsidP="00000000" w:rsidRDefault="00000000" w:rsidRPr="00000000" w14:paraId="000001F2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44b3e1" w:val="clear"/>
            <w:vAlign w:val="center"/>
          </w:tcPr>
          <w:p w:rsidR="00000000" w:rsidDel="00000000" w:rsidP="00000000" w:rsidRDefault="00000000" w:rsidRPr="00000000" w14:paraId="000001F3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4b3e1" w:val="clear"/>
            <w:vAlign w:val="center"/>
          </w:tcPr>
          <w:p w:rsidR="00000000" w:rsidDel="00000000" w:rsidP="00000000" w:rsidRDefault="00000000" w:rsidRPr="00000000" w14:paraId="000001F4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Pós-condições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Efetuar o Cadastro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ter o aplicativo instalado no seu dispositivo.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abre o aplicativo. 2. Seleciona "Cadastrar". 3. Preenche informações pessoais. 4. Clica em "Confirmar". 5. Sistema valida e cria a conta. 6. Sistema envia e-mail de confirmação. 7. Usuário confirma e-mail.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tem uma conta ativa no aplicativo.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Alterar Informações do Perfil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estar logado no aplicativo.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acessa a área de perfil. 2. Seleciona "Editar Perfil". 3. Sistema exibe as informações atuais. 4. Usuário modifica as informações. 5. Clica em "Salvar Alterações". 6. Sistema valida e atualiza.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informações do perfil são atualizadas.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Cardápio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estar logado no aplicativo.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navega até a página inicial. 2. Seleciona um restaurante. 3. Sistema exibe o cardápio. 4. Usuário visualiza os itens do cardápio.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visualiza o cardápio do restaurante.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Adicionar ao Carrinho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estar logado e visualizando o cardápio.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seleciona um item do cardápio. 2. Escolhe as opções adicionais. 3. Clica em "Adicionar ao Carrinho". 4. Sistema adiciona o item ao carrinho.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item é adicionado ao carrinho do usuário.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Método de Pagamento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ter itens no carrinho.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 usuário navega até o carrinho. 2. Clica em "Finalizar Compra". 3. Sistema exibe opções de pagamento. 4. Usuário seleciona método de pagamento. 5. Insere informações de pagamento. 6. Confirma método de pagamento.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método de pagamento é selecionado.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Pedido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deve ter selecionado o método de pagamento.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Sistema revisa o pedido. 2. Verifica a disponibilidade dos itens. 3. Confirma a validade das informações de pagamento.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é validado.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em Preparação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deve ser validado pelo sistema.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Restaurante recebe o pedido. 2. Começa a preparar os itens. 3. Sistema atualiza o status para "Em Preparação".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está sendo preparado.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Concluído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Restaurante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deve estar em preparação.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Restaurante conclui a preparação. 2. Sistema atualiza o status para "Concluído".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está pronto para coleta.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Finalizado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deve estar concluído.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Sistema verifica que o pedido está pronto. 2. Prepara o pedido para o entregador.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está pronto para entrega.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Pagamento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deve estar pronto para ser entregue.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Sistema verifica as informações de pagamento. 2. Confirma a transação financeira.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pagamento é confirmado.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Emitir NFC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pagamento deve ser validado.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Sistema gera a Nota Fiscal de Consumidor (NFC). 2. Envia a NFC para o e-mail do usuário e armazena no histórico de pedidos.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NFC é emitida e enviada ao usuário.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em Entrega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Entregador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deve estar finalizado e pronto para entrega.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2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Entregador coleta o pedido. 2. Sistema atualiza o status para "Em Entrega". 3. Entregador segue para o endereço.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está a caminho.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Confirmação de Entrega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Entregador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deve estar em entrega.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Entregador chega ao endereço. 2. Entrega o pedido. 3. Confirma a entrega no aplicativo. 4. Sistema atualiza o status para "Entregue".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pedido é marcado como entregue.</w:t>
            </w:r>
          </w:p>
        </w:tc>
      </w:tr>
    </w:tbl>
    <w:p w:rsidR="00000000" w:rsidDel="00000000" w:rsidP="00000000" w:rsidRDefault="00000000" w:rsidRPr="00000000" w14:paraId="0000023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00" w:line="276" w:lineRule="auto"/>
        <w:rPr>
          <w:rFonts w:ascii="Arial" w:cs="Arial" w:eastAsia="Arial" w:hAnsi="Arial"/>
        </w:rPr>
      </w:pPr>
      <w:commentRangeStart w:id="8"/>
      <w:r w:rsidDel="00000000" w:rsidR="00000000" w:rsidRPr="00000000">
        <w:rPr/>
        <w:drawing>
          <wp:inline distB="0" distT="0" distL="0" distR="0">
            <wp:extent cx="5760085" cy="4427855"/>
            <wp:effectExtent b="0" l="0" r="0" t="0"/>
            <wp:docPr descr="Diagrama&#10;&#10;Descrição gerada automaticamente" id="8" name="image8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27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numPr>
          <w:ilvl w:val="2"/>
          <w:numId w:val="12"/>
        </w:numPr>
        <w:ind w:left="720" w:hanging="720"/>
        <w:rPr/>
      </w:pPr>
      <w:commentRangeStart w:id="9"/>
      <w:r w:rsidDel="00000000" w:rsidR="00000000" w:rsidRPr="00000000">
        <w:rPr>
          <w:rtl w:val="0"/>
        </w:rPr>
        <w:t xml:space="preserve">Use Case Específico - Navegar e visualizar produtos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tbl>
      <w:tblPr>
        <w:tblStyle w:val="Table5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Navegar e visualizar produtos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navegar e visualizar os produtos disponíveis.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acessa o site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visualizados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acessa o site 2. Navega pelas categorias de produtos 3. Visualiza os detalhes de um produto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Produtos indisponíveis 2. Erro no carregamento da página</w:t>
            </w:r>
          </w:p>
        </w:tc>
      </w:tr>
    </w:tbl>
    <w:p w:rsidR="00000000" w:rsidDel="00000000" w:rsidP="00000000" w:rsidRDefault="00000000" w:rsidRPr="00000000" w14:paraId="00000249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Cadastrar usuário</w:t>
      </w:r>
    </w:p>
    <w:tbl>
      <w:tblPr>
        <w:tblStyle w:val="Table6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usuário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criar uma conta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acessa a página de cadastro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 de usuário criada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acessa a página de cadastro 2. Preenche os dados necessários 3. Submete o formulário 4. Recebe confirmação de cadastro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Dados inválidos 2. Erro no servidor</w:t>
            </w:r>
          </w:p>
        </w:tc>
      </w:tr>
    </w:tbl>
    <w:p w:rsidR="00000000" w:rsidDel="00000000" w:rsidP="00000000" w:rsidRDefault="00000000" w:rsidRPr="00000000" w14:paraId="0000025B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Autenticar usuário</w:t>
      </w:r>
    </w:p>
    <w:tbl>
      <w:tblPr>
        <w:tblStyle w:val="Table7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Autenticar usuário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realizar login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já cadastrado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autenticado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acessa a página de login 2. Insere credenciais 3. Submete o formulário 4. Acesso concedido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Credenciais inválidas 2. Conta bloqueada</w:t>
            </w:r>
          </w:p>
        </w:tc>
      </w:tr>
    </w:tbl>
    <w:p w:rsidR="00000000" w:rsidDel="00000000" w:rsidP="00000000" w:rsidRDefault="00000000" w:rsidRPr="00000000" w14:paraId="0000026D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Personalizar pedido</w:t>
      </w:r>
    </w:p>
    <w:tbl>
      <w:tblPr>
        <w:tblStyle w:val="Table8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Personalizar pedido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personalizar os detalhes do pedido.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autenticado e produto adicionado ao carrinho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personalizado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acessa o carrinho 2. Seleciona personalização 3. Salva as alterações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Personalização indisponível 2. Erro ao salvar as alterações</w:t>
            </w:r>
          </w:p>
        </w:tc>
      </w:tr>
    </w:tbl>
    <w:p w:rsidR="00000000" w:rsidDel="00000000" w:rsidP="00000000" w:rsidRDefault="00000000" w:rsidRPr="00000000" w14:paraId="0000027F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Adicionar produtos no carrinho</w:t>
      </w:r>
    </w:p>
    <w:tbl>
      <w:tblPr>
        <w:tblStyle w:val="Table9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Adição de produtos ao carrinho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adicionar produtos ao carrinho de compras.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navegando no site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adicionados ao carrinho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visualiza um produto 2. Seleciona a quantidade 3. Adiciona ao carrinho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Produto esgotado 2. Erro ao adicionar produto</w:t>
            </w:r>
          </w:p>
        </w:tc>
      </w:tr>
    </w:tbl>
    <w:p w:rsidR="00000000" w:rsidDel="00000000" w:rsidP="00000000" w:rsidRDefault="00000000" w:rsidRPr="00000000" w14:paraId="00000291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Processo de pedido</w:t>
      </w:r>
    </w:p>
    <w:tbl>
      <w:tblPr>
        <w:tblStyle w:val="Table10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Processo de pedido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finalizar o pedido e realizar pagamento.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 no carrinho e usuário autenticado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processado e pagamento confirmado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acessa o carrinho 2. Confirma os produtos 3. Realiza o pagamento 4. Recebe confirmação do pedido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Falha no pagamento 2. Erro no processamento do pedido</w:t>
            </w:r>
          </w:p>
        </w:tc>
      </w:tr>
    </w:tbl>
    <w:p w:rsidR="00000000" w:rsidDel="00000000" w:rsidP="00000000" w:rsidRDefault="00000000" w:rsidRPr="00000000" w14:paraId="000002A3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Gestão de pedidos</w:t>
      </w:r>
    </w:p>
    <w:tbl>
      <w:tblPr>
        <w:tblStyle w:val="Table11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Gestão de entregas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cliente gerenciar as entregas dos pedidos.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confirmado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informada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cliente acessa o painel de entregas 2. Visualiza os pedidos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Erro ao visualizar pedido 2. Informações de entrega incompletas</w:t>
            </w:r>
          </w:p>
        </w:tc>
      </w:tr>
    </w:tbl>
    <w:p w:rsidR="00000000" w:rsidDel="00000000" w:rsidP="00000000" w:rsidRDefault="00000000" w:rsidRPr="00000000" w14:paraId="000002B5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Cadastrar produtos</w:t>
      </w:r>
    </w:p>
    <w:tbl>
      <w:tblPr>
        <w:tblStyle w:val="Table12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produtos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administrador cadastrar novos produtos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Administrador, Gerente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autenticado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 cadastrado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Administrador acessa a página de cadastro de produtos 2. Preenche os dados do produto 3. Submete o formulário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Dados inválidos 2. Erro no servidor</w:t>
            </w:r>
          </w:p>
        </w:tc>
      </w:tr>
    </w:tbl>
    <w:p w:rsidR="00000000" w:rsidDel="00000000" w:rsidP="00000000" w:rsidRDefault="00000000" w:rsidRPr="00000000" w14:paraId="000002C7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Cadastrar usuários</w:t>
      </w:r>
    </w:p>
    <w:tbl>
      <w:tblPr>
        <w:tblStyle w:val="Table13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usuários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administrador cadastrar novos usuários no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Administrador, Gerente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autenticado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cadastrado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Administrador acessa a página de cadastro de usuários 2. Preenche os dados do usuário 3. Submete o formulário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Dados inválidos 2. Erro no servidor</w:t>
            </w:r>
          </w:p>
        </w:tc>
      </w:tr>
    </w:tbl>
    <w:p w:rsidR="00000000" w:rsidDel="00000000" w:rsidP="00000000" w:rsidRDefault="00000000" w:rsidRPr="00000000" w14:paraId="000002D9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Emitir relatórios</w:t>
      </w:r>
    </w:p>
    <w:tbl>
      <w:tblPr>
        <w:tblStyle w:val="Table14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Emitir relatórios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administrador emitir relatórios sobre as operações.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Administrador, Gerente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autenticado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emitido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Administrador acessa a página de relatórios 2. Seleciona o tipo de relatório 3. Gera o relatório 4. Visualiza/baixa o relatório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Falha ao gerar relatório 2. Dados insuficientes</w:t>
            </w:r>
          </w:p>
        </w:tc>
      </w:tr>
    </w:tbl>
    <w:p w:rsidR="00000000" w:rsidDel="00000000" w:rsidP="00000000" w:rsidRDefault="00000000" w:rsidRPr="00000000" w14:paraId="000002EE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Confirmar pedido</w:t>
      </w:r>
    </w:p>
    <w:tbl>
      <w:tblPr>
        <w:tblStyle w:val="Table15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0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pedido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confirmar o pedido realizado.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Cozinheiro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personalizado e pagamento realizado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confirmado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visualiza o resumo do pedido 2. Confirma os detalhes do pedido 3. Recebe confirmação de pedido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Falha na confirmação 2. Erro no servidor</w:t>
            </w:r>
          </w:p>
        </w:tc>
      </w:tr>
    </w:tbl>
    <w:p w:rsidR="00000000" w:rsidDel="00000000" w:rsidP="00000000" w:rsidRDefault="00000000" w:rsidRPr="00000000" w14:paraId="00000300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Encerrar pedido</w:t>
      </w:r>
    </w:p>
    <w:tbl>
      <w:tblPr>
        <w:tblStyle w:val="Table16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2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3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Encerrar pedido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administrador encerrar um pedido após a entrega.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Cozinheiro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entregue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encerrado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Administrador acessa o painel de pedidos 2. Seleciona o pedido entregue 3. Marca o pedido como encerrado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Pedido não entregue 2. Erro ao encerrar o pedido</w:t>
            </w:r>
          </w:p>
        </w:tc>
      </w:tr>
    </w:tbl>
    <w:p w:rsidR="00000000" w:rsidDel="00000000" w:rsidP="00000000" w:rsidRDefault="00000000" w:rsidRPr="00000000" w14:paraId="00000312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Confirmar entrega</w:t>
      </w:r>
    </w:p>
    <w:tbl>
      <w:tblPr>
        <w:tblStyle w:val="Table17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4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7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Confirmar entrega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usuário confirmar a entrega do pedido.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Pedido entregue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confirmada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Usuário recebe a entrega 2. Acessa o painel de pedidos 3. Confirma a entrega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Entrega não recebida 2. Erro ao confirmar entrega</w:t>
            </w:r>
          </w:p>
        </w:tc>
      </w:tr>
    </w:tbl>
    <w:p w:rsidR="00000000" w:rsidDel="00000000" w:rsidP="00000000" w:rsidRDefault="00000000" w:rsidRPr="00000000" w14:paraId="00000324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Use Case Específico – Encerrar pedido</w:t>
      </w:r>
    </w:p>
    <w:tbl>
      <w:tblPr>
        <w:tblStyle w:val="Table18"/>
        <w:tblW w:w="9740.0" w:type="dxa"/>
        <w:jc w:val="left"/>
        <w:tblInd w:w="-698.0" w:type="dxa"/>
        <w:tblLayout w:type="fixed"/>
        <w:tblLook w:val="0400"/>
      </w:tblPr>
      <w:tblGrid>
        <w:gridCol w:w="3120"/>
        <w:gridCol w:w="6620"/>
        <w:tblGridChange w:id="0">
          <w:tblGrid>
            <w:gridCol w:w="3120"/>
            <w:gridCol w:w="6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6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spacing w:after="20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Detalhe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8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9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Encerrar entrega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A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Permite ao administrador encerrar a entrega após confirmação do usuário.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C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E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F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confirmada pelo usuário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1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encerrada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2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3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Administrador acessa o painel de entregas 2. Seleciona a entrega confirmada 3. Marca a entrega como encerrada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4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 Sequence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spacing w:after="20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Falha na confirmação do usuário 2. Erro ao encerrar a entrega</w:t>
            </w:r>
          </w:p>
        </w:tc>
      </w:tr>
    </w:tbl>
    <w:p w:rsidR="00000000" w:rsidDel="00000000" w:rsidP="00000000" w:rsidRDefault="00000000" w:rsidRPr="00000000" w14:paraId="00000336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3"/>
        <w:numPr>
          <w:ilvl w:val="2"/>
          <w:numId w:val="12"/>
        </w:numPr>
        <w:spacing w:after="60" w:before="24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Diagrama sequencial</w:t>
      </w:r>
    </w:p>
    <w:p w:rsidR="00000000" w:rsidDel="00000000" w:rsidP="00000000" w:rsidRDefault="00000000" w:rsidRPr="00000000" w14:paraId="00000338">
      <w:pPr>
        <w:spacing w:after="200" w:line="276" w:lineRule="auto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114300" distR="114300">
            <wp:extent cx="5705318" cy="8565057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318" cy="8565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type w:val="nextPage"/>
      <w:pgSz w:h="16840" w:w="11920" w:orient="portrait"/>
      <w:pgMar w:bottom="709" w:top="993" w:left="1701" w:right="1134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VIANE DE FATIMA BARTHOLO" w:id="2" w:date="2024-06-13T20:18:00Z"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requsits devem conter informações do que preciso e não como deve funcionar....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ex4emplo determino como vai ser uma pesquisa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Existm vários modelos ou formulários para documentação de requisitos. Cada empresa pode definir o seu próprio modelo.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usso,, definimos em aula um modelo que deveremos utilizar.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dentro desse padrão.</w:t>
      </w:r>
    </w:p>
  </w:comment>
  <w:comment w:author="VIVIANE DE FATIMA BARTHOLO" w:id="1" w:date="2024-06-13T20:16:00Z"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formatação e referenciar</w:t>
      </w:r>
    </w:p>
  </w:comment>
  <w:comment w:author="VIVIANE DE FATIMA BARTHOLO" w:id="5" w:date="2024-06-13T20:22:00Z"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a ferramenta que utilizaremos</w:t>
      </w:r>
    </w:p>
  </w:comment>
  <w:comment w:author="VIVIANE DE FATIMA BARTHOLO" w:id="3" w:date="2024-06-13T20:17:00Z"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requisitos de usuários devem iniciar com verbo n0o infinitivo</w:t>
      </w:r>
    </w:p>
  </w:comment>
  <w:comment w:author="VIVIANE DE FATIMA BARTHOLO" w:id="4" w:date="2024-06-13T20:19:00Z"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dados faltando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dve conter o pedido?! Quais os dados?</w:t>
      </w:r>
    </w:p>
  </w:comment>
  <w:comment w:author="VIVIANE DE FATIMA BARTHOLO" w:id="7" w:date="2024-06-13T20:21:00Z"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temos esses use case, e caso tivéssemos estão errados</w:t>
      </w:r>
    </w:p>
  </w:comment>
  <w:comment w:author="VIVIANE DE FATIMA BARTHOLO" w:id="6" w:date="2024-06-13T20:20:00Z"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não é um diagrama de use case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Refazer</w:t>
      </w:r>
    </w:p>
  </w:comment>
  <w:comment w:author="VIVIANE DE FATIMA BARTHOLO" w:id="8" w:date="2024-06-13T20:22:00Z"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não usando os componentes de diagrama de use case corrtamente</w:t>
      </w:r>
    </w:p>
  </w:comment>
  <w:comment w:author="VIVIANE DE FATIMA BARTHOLO" w:id="0" w:date="2024-06-13T20:16:00Z"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comentários nas entregas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Conferir formatação do documento</w:t>
      </w:r>
    </w:p>
  </w:comment>
  <w:comment w:author="VIVIANE DE FATIMA BARTHOLO" w:id="9" w:date="2024-06-13T20:23:00Z"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fora do padrão definido em aula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ambria"/>
  <w:font w:name="Times New Roman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4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4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3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2">
    <w:lvl w:ilvl="0">
      <w:start w:val="0"/>
      <w:numFmt w:val="decimal"/>
      <w:lvlText w:val="%1"/>
      <w:lvlJc w:val="left"/>
      <w:pPr>
        <w:ind w:left="432" w:hanging="432"/>
      </w:pPr>
      <w:rPr/>
    </w:lvl>
    <w:lvl w:ilvl="1">
      <w:start w:val="2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3">
    <w:lvl w:ilvl="0">
      <w:start w:val="1"/>
      <w:numFmt w:val="decimal"/>
      <w:lvlText w:val="1.%1"/>
      <w:lvlJc w:val="center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4">
    <w:lvl w:ilvl="0">
      <w:start w:val="1"/>
      <w:numFmt w:val="decimal"/>
      <w:lvlText w:val="1.%1"/>
      <w:lvlJc w:val="center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5">
    <w:lvl w:ilvl="0">
      <w:start w:val="1"/>
      <w:numFmt w:val="decimal"/>
      <w:lvlText w:val="1.%1"/>
      <w:lvlJc w:val="center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6">
    <w:lvl w:ilvl="0">
      <w:start w:val="1"/>
      <w:numFmt w:val="decimal"/>
      <w:lvlText w:val="1.%1"/>
      <w:lvlJc w:val="center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15" Type="http://schemas.openxmlformats.org/officeDocument/2006/relationships/image" Target="media/image6.jpg"/><Relationship Id="rId14" Type="http://schemas.openxmlformats.org/officeDocument/2006/relationships/image" Target="media/image7.jp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numbering" Target="numbering.xml"/><Relationship Id="rId19" Type="http://schemas.openxmlformats.org/officeDocument/2006/relationships/footer" Target="footer3.xml"/><Relationship Id="rId6" Type="http://schemas.openxmlformats.org/officeDocument/2006/relationships/styles" Target="styles.xml"/><Relationship Id="rId18" Type="http://schemas.openxmlformats.org/officeDocument/2006/relationships/image" Target="media/image10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0x01010023F69BF6BB4D1A45BDAB05BAE30CDC13</vt:lpwstr>
  </property>
</Properties>
</file>